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B6167" w14:textId="5772A1AE" w:rsidR="00EE1341" w:rsidRPr="00BF41A1" w:rsidRDefault="00323B73" w:rsidP="00EE1341">
      <w:pPr>
        <w:jc w:val="center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O</w:t>
      </w:r>
      <w:r w:rsidR="00EE1341" w:rsidRPr="00BF41A1">
        <w:rPr>
          <w:b/>
          <w:bCs/>
          <w:sz w:val="24"/>
          <w:szCs w:val="24"/>
          <w:lang w:val="pt-PT"/>
        </w:rPr>
        <w:t>bjetivos para avaliação do período experimental</w:t>
      </w:r>
      <w:r w:rsidR="00BF41A1" w:rsidRPr="00BF41A1">
        <w:rPr>
          <w:b/>
          <w:bCs/>
          <w:sz w:val="24"/>
          <w:szCs w:val="24"/>
          <w:lang w:val="pt-PT"/>
        </w:rPr>
        <w:t xml:space="preserve"> da </w:t>
      </w:r>
      <w:r w:rsidR="00EE1341" w:rsidRPr="00BF41A1">
        <w:rPr>
          <w:b/>
          <w:bCs/>
          <w:sz w:val="24"/>
          <w:szCs w:val="24"/>
          <w:lang w:val="pt-PT"/>
        </w:rPr>
        <w:t>Faculdade de Ciências Exatas e da Engenharia</w:t>
      </w:r>
    </w:p>
    <w:p w14:paraId="73C4D214" w14:textId="0A9342CA" w:rsidR="00EE1341" w:rsidRDefault="00EE1341" w:rsidP="00EE1341">
      <w:pPr>
        <w:jc w:val="center"/>
        <w:rPr>
          <w:sz w:val="24"/>
          <w:szCs w:val="24"/>
          <w:lang w:val="pt-PT"/>
        </w:rPr>
      </w:pPr>
    </w:p>
    <w:p w14:paraId="4E7606F0" w14:textId="77777777" w:rsidR="00BF41A1" w:rsidRDefault="00BF41A1" w:rsidP="00EE1341">
      <w:pPr>
        <w:jc w:val="center"/>
        <w:rPr>
          <w:sz w:val="24"/>
          <w:szCs w:val="24"/>
          <w:lang w:val="pt-PT"/>
        </w:rPr>
      </w:pPr>
    </w:p>
    <w:p w14:paraId="2DF764D5" w14:textId="429674CD" w:rsidR="00EE1341" w:rsidRDefault="00EE1341" w:rsidP="00EE134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EE1341">
        <w:rPr>
          <w:sz w:val="24"/>
          <w:szCs w:val="24"/>
          <w:lang w:val="pt-PT"/>
        </w:rPr>
        <w:t>Atividade Pedagógica (40</w:t>
      </w:r>
      <w:del w:id="0" w:author="Filipe Magno de Gouveia Quintal" w:date="2020-10-18T15:05:00Z">
        <w:r w:rsidRPr="00EE1341" w:rsidDel="00306EB3">
          <w:rPr>
            <w:sz w:val="24"/>
            <w:szCs w:val="24"/>
            <w:lang w:val="pt-PT"/>
          </w:rPr>
          <w:delText xml:space="preserve"> - 60</w:delText>
        </w:r>
      </w:del>
      <w:r w:rsidRPr="00EE1341">
        <w:rPr>
          <w:sz w:val="24"/>
          <w:szCs w:val="24"/>
          <w:lang w:val="pt-PT"/>
        </w:rPr>
        <w:t>%)</w:t>
      </w:r>
      <w:r w:rsidR="00DE1AF3">
        <w:rPr>
          <w:sz w:val="24"/>
          <w:szCs w:val="24"/>
          <w:lang w:val="pt-PT"/>
        </w:rPr>
        <w:t>:</w:t>
      </w:r>
    </w:p>
    <w:p w14:paraId="6E4B2DDA" w14:textId="41FA5AFB" w:rsidR="00EE1341" w:rsidRPr="00BC6C92" w:rsidRDefault="00EE1341" w:rsidP="00EE1341">
      <w:pPr>
        <w:pStyle w:val="ListParagraph"/>
        <w:numPr>
          <w:ilvl w:val="1"/>
          <w:numId w:val="1"/>
        </w:numPr>
        <w:jc w:val="both"/>
        <w:rPr>
          <w:strike/>
          <w:sz w:val="24"/>
          <w:szCs w:val="24"/>
          <w:lang w:val="pt-PT"/>
        </w:rPr>
      </w:pPr>
      <w:r w:rsidRPr="00BC6C92">
        <w:rPr>
          <w:strike/>
          <w:sz w:val="24"/>
          <w:szCs w:val="24"/>
          <w:lang w:val="pt-PT"/>
        </w:rPr>
        <w:t xml:space="preserve">Elaborar </w:t>
      </w:r>
      <w:r w:rsidR="004F4A7F" w:rsidRPr="00BC6C92">
        <w:rPr>
          <w:i/>
          <w:iCs/>
          <w:strike/>
          <w:sz w:val="24"/>
          <w:szCs w:val="24"/>
          <w:lang w:val="pt-PT"/>
        </w:rPr>
        <w:t>A</w:t>
      </w:r>
      <w:r w:rsidR="004F4A7F" w:rsidRPr="00BC6C92">
        <w:rPr>
          <w:strike/>
          <w:sz w:val="24"/>
          <w:szCs w:val="24"/>
          <w:lang w:val="pt-PT"/>
        </w:rPr>
        <w:t xml:space="preserve"> </w:t>
      </w:r>
      <w:r w:rsidRPr="00BC6C92">
        <w:rPr>
          <w:strike/>
          <w:sz w:val="24"/>
          <w:szCs w:val="24"/>
          <w:lang w:val="pt-PT"/>
        </w:rPr>
        <w:t>materia</w:t>
      </w:r>
      <w:r w:rsidR="004F4A7F" w:rsidRPr="00BC6C92">
        <w:rPr>
          <w:strike/>
          <w:sz w:val="24"/>
          <w:szCs w:val="24"/>
          <w:lang w:val="pt-PT"/>
        </w:rPr>
        <w:t>is</w:t>
      </w:r>
      <w:r w:rsidRPr="00BC6C92">
        <w:rPr>
          <w:strike/>
          <w:sz w:val="24"/>
          <w:szCs w:val="24"/>
          <w:lang w:val="pt-PT"/>
        </w:rPr>
        <w:t xml:space="preserve"> de apoio, às aulas das unidades curriculares que vier a lecionar, como por exemplo, apontamentos, folhas de apoio de tópicos, folhas de exercícios</w:t>
      </w:r>
      <w:r w:rsidR="00DE1AF3" w:rsidRPr="00BC6C92">
        <w:rPr>
          <w:strike/>
          <w:sz w:val="24"/>
          <w:szCs w:val="24"/>
          <w:lang w:val="pt-PT"/>
        </w:rPr>
        <w:t>;</w:t>
      </w:r>
    </w:p>
    <w:p w14:paraId="3C812F78" w14:textId="699D79EB" w:rsidR="005215F2" w:rsidRDefault="005215F2" w:rsidP="00EE134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commentRangeStart w:id="1"/>
      <w:r>
        <w:rPr>
          <w:sz w:val="24"/>
          <w:szCs w:val="24"/>
          <w:lang w:val="pt-PT"/>
        </w:rPr>
        <w:t xml:space="preserve">Atualizar </w:t>
      </w:r>
      <w:r w:rsidR="00C83636">
        <w:rPr>
          <w:sz w:val="24"/>
          <w:szCs w:val="24"/>
          <w:lang w:val="pt-PT"/>
        </w:rPr>
        <w:t>a totalidade</w:t>
      </w:r>
      <w:r>
        <w:rPr>
          <w:sz w:val="24"/>
          <w:szCs w:val="24"/>
          <w:lang w:val="pt-PT"/>
        </w:rPr>
        <w:t xml:space="preserve"> material pedagógico para 2 unidades curriculares </w:t>
      </w:r>
      <w:r w:rsidR="00C83636">
        <w:rPr>
          <w:sz w:val="24"/>
          <w:szCs w:val="24"/>
          <w:lang w:val="pt-PT"/>
        </w:rPr>
        <w:t>lecionada</w:t>
      </w:r>
      <w:commentRangeEnd w:id="1"/>
      <w:r w:rsidR="00C83636">
        <w:rPr>
          <w:rStyle w:val="CommentReference"/>
        </w:rPr>
        <w:commentReference w:id="1"/>
      </w:r>
      <w:r w:rsidR="00932316">
        <w:rPr>
          <w:sz w:val="24"/>
          <w:szCs w:val="24"/>
          <w:lang w:val="pt-PT"/>
        </w:rPr>
        <w:t>s pelo docente em questão</w:t>
      </w:r>
    </w:p>
    <w:p w14:paraId="4F889975" w14:textId="752A7DD4" w:rsidR="00EE1341" w:rsidRDefault="00EE1341" w:rsidP="00EE134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Propor em média </w:t>
      </w:r>
      <w:r w:rsidR="003B3FF1">
        <w:rPr>
          <w:i/>
          <w:iCs/>
          <w:sz w:val="24"/>
          <w:szCs w:val="24"/>
          <w:lang w:val="pt-PT"/>
        </w:rPr>
        <w:t>3</w:t>
      </w:r>
      <w:r w:rsidR="003B3FF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temas de projeto/estágio de licenciatura</w:t>
      </w:r>
      <w:r w:rsidR="00DE1AF3">
        <w:rPr>
          <w:sz w:val="24"/>
          <w:szCs w:val="24"/>
          <w:lang w:val="pt-PT"/>
        </w:rPr>
        <w:t xml:space="preserve"> por ano;</w:t>
      </w:r>
    </w:p>
    <w:p w14:paraId="38A18459" w14:textId="3DED0B32" w:rsidR="003B3FF1" w:rsidRDefault="00EE1341" w:rsidP="00EE134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Propor em média </w:t>
      </w:r>
      <w:r w:rsidR="003B3FF1">
        <w:rPr>
          <w:i/>
          <w:iCs/>
          <w:sz w:val="24"/>
          <w:szCs w:val="24"/>
          <w:lang w:val="pt-PT"/>
        </w:rPr>
        <w:t>3</w:t>
      </w:r>
      <w:r w:rsidR="003B3FF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temas </w:t>
      </w:r>
      <w:r w:rsidR="00DE1AF3">
        <w:rPr>
          <w:sz w:val="24"/>
          <w:szCs w:val="24"/>
          <w:lang w:val="pt-PT"/>
        </w:rPr>
        <w:t>de</w:t>
      </w:r>
      <w:r>
        <w:rPr>
          <w:sz w:val="24"/>
          <w:szCs w:val="24"/>
          <w:lang w:val="pt-PT"/>
        </w:rPr>
        <w:t xml:space="preserve"> dissertação/projeto/</w:t>
      </w:r>
      <w:r w:rsidR="00DE1AF3">
        <w:rPr>
          <w:sz w:val="24"/>
          <w:szCs w:val="24"/>
          <w:lang w:val="pt-PT"/>
        </w:rPr>
        <w:t>estágio</w:t>
      </w:r>
      <w:r>
        <w:rPr>
          <w:sz w:val="24"/>
          <w:szCs w:val="24"/>
          <w:lang w:val="pt-PT"/>
        </w:rPr>
        <w:t xml:space="preserve"> de mestrado por ano.</w:t>
      </w:r>
    </w:p>
    <w:p w14:paraId="175A24D2" w14:textId="1B8686C0" w:rsidR="00EE1341" w:rsidRPr="00BC6C92" w:rsidRDefault="00932316" w:rsidP="00BC6C92">
      <w:pPr>
        <w:pStyle w:val="ListParagraph"/>
        <w:numPr>
          <w:ilvl w:val="1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Finalizar com sucesso a orientação de 10 alunos de mestrado e 10 alunos de licenciatura no final do período experimental.</w:t>
      </w:r>
      <w:r w:rsidR="00DE1AF3" w:rsidRPr="00BC6C92">
        <w:rPr>
          <w:sz w:val="24"/>
          <w:szCs w:val="24"/>
          <w:lang w:val="pt-PT"/>
        </w:rPr>
        <w:br/>
      </w:r>
      <w:r w:rsidR="00DE1AF3" w:rsidRPr="00BC6C92">
        <w:rPr>
          <w:sz w:val="24"/>
          <w:szCs w:val="24"/>
          <w:lang w:val="pt-PT"/>
        </w:rPr>
        <w:br/>
      </w:r>
    </w:p>
    <w:p w14:paraId="6F6C49DE" w14:textId="5FBD785C" w:rsidR="00DE1AF3" w:rsidRDefault="00DE1AF3" w:rsidP="00DE1AF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DE1AF3">
        <w:rPr>
          <w:sz w:val="24"/>
          <w:szCs w:val="24"/>
          <w:lang w:val="pt-PT"/>
        </w:rPr>
        <w:t>Atividades de investigação e valorização do conhecimento (</w:t>
      </w:r>
      <w:del w:id="2" w:author="Filipe Magno de Gouveia Quintal" w:date="2020-10-18T15:05:00Z">
        <w:r w:rsidRPr="00DE1AF3" w:rsidDel="00306EB3">
          <w:rPr>
            <w:sz w:val="24"/>
            <w:szCs w:val="24"/>
            <w:lang w:val="pt-PT"/>
          </w:rPr>
          <w:delText>20 -50</w:delText>
        </w:r>
      </w:del>
      <w:ins w:id="3" w:author="Filipe Magno de Gouveia Quintal" w:date="2020-10-18T15:05:00Z">
        <w:r w:rsidR="00306EB3">
          <w:rPr>
            <w:sz w:val="24"/>
            <w:szCs w:val="24"/>
            <w:lang w:val="pt-PT"/>
          </w:rPr>
          <w:t>30</w:t>
        </w:r>
      </w:ins>
      <w:r w:rsidRPr="00DE1AF3">
        <w:rPr>
          <w:sz w:val="24"/>
          <w:szCs w:val="24"/>
          <w:lang w:val="pt-PT"/>
        </w:rPr>
        <w:t>%)</w:t>
      </w:r>
    </w:p>
    <w:p w14:paraId="1DF829B1" w14:textId="100C7199" w:rsidR="00DE1AF3" w:rsidRDefault="00DE1AF3" w:rsidP="00DE1AF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commentRangeStart w:id="4"/>
      <w:r w:rsidRPr="00DE1AF3">
        <w:rPr>
          <w:sz w:val="24"/>
          <w:szCs w:val="24"/>
          <w:lang w:val="pt-PT"/>
        </w:rPr>
        <w:t xml:space="preserve">Publicar </w:t>
      </w:r>
      <w:r w:rsidR="007B2430">
        <w:rPr>
          <w:i/>
          <w:iCs/>
          <w:sz w:val="24"/>
          <w:szCs w:val="24"/>
          <w:lang w:val="pt-PT"/>
        </w:rPr>
        <w:t>4</w:t>
      </w:r>
      <w:r w:rsidR="007B2430" w:rsidRPr="00DE1AF3">
        <w:rPr>
          <w:sz w:val="24"/>
          <w:szCs w:val="24"/>
          <w:lang w:val="pt-PT"/>
        </w:rPr>
        <w:t xml:space="preserve"> </w:t>
      </w:r>
      <w:r w:rsidRPr="00DE1AF3">
        <w:rPr>
          <w:sz w:val="24"/>
          <w:szCs w:val="24"/>
          <w:lang w:val="pt-PT"/>
        </w:rPr>
        <w:t xml:space="preserve">artigos em conferências, </w:t>
      </w:r>
      <w:r w:rsidR="007B2430">
        <w:rPr>
          <w:i/>
          <w:iCs/>
          <w:sz w:val="24"/>
          <w:szCs w:val="24"/>
          <w:lang w:val="pt-PT"/>
        </w:rPr>
        <w:t>2</w:t>
      </w:r>
      <w:r w:rsidR="007B243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artigos de </w:t>
      </w:r>
      <w:r w:rsidRPr="00DE1AF3">
        <w:rPr>
          <w:sz w:val="24"/>
          <w:szCs w:val="24"/>
          <w:lang w:val="pt-PT"/>
        </w:rPr>
        <w:t xml:space="preserve">revistas com </w:t>
      </w:r>
      <w:r>
        <w:rPr>
          <w:sz w:val="24"/>
          <w:szCs w:val="24"/>
          <w:lang w:val="pt-PT"/>
        </w:rPr>
        <w:t>fator</w:t>
      </w:r>
      <w:r w:rsidRPr="00DE1AF3">
        <w:rPr>
          <w:sz w:val="24"/>
          <w:szCs w:val="24"/>
          <w:lang w:val="pt-PT"/>
        </w:rPr>
        <w:t xml:space="preserve"> de impacto, ou </w:t>
      </w:r>
      <w:r w:rsidR="007B2430">
        <w:rPr>
          <w:i/>
          <w:iCs/>
          <w:sz w:val="24"/>
          <w:szCs w:val="24"/>
          <w:lang w:val="pt-PT"/>
        </w:rPr>
        <w:t>1</w:t>
      </w:r>
      <w:r w:rsidR="007B2430">
        <w:rPr>
          <w:sz w:val="24"/>
          <w:szCs w:val="24"/>
          <w:lang w:val="pt-PT"/>
        </w:rPr>
        <w:t xml:space="preserve"> </w:t>
      </w:r>
      <w:r w:rsidRPr="00DE1AF3">
        <w:rPr>
          <w:sz w:val="24"/>
          <w:szCs w:val="24"/>
          <w:lang w:val="pt-PT"/>
        </w:rPr>
        <w:t>capítulos de livro</w:t>
      </w:r>
      <w:r>
        <w:rPr>
          <w:sz w:val="24"/>
          <w:szCs w:val="24"/>
          <w:lang w:val="pt-PT"/>
        </w:rPr>
        <w:t>;</w:t>
      </w:r>
      <w:commentRangeEnd w:id="4"/>
      <w:r w:rsidR="007B2430">
        <w:rPr>
          <w:rStyle w:val="CommentReference"/>
        </w:rPr>
        <w:commentReference w:id="4"/>
      </w:r>
    </w:p>
    <w:p w14:paraId="0003756C" w14:textId="2F12B367" w:rsidR="00DE1AF3" w:rsidRDefault="00DE1AF3" w:rsidP="00DE1AF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commentRangeStart w:id="5"/>
      <w:r w:rsidRPr="00DE1AF3">
        <w:rPr>
          <w:sz w:val="24"/>
          <w:szCs w:val="24"/>
          <w:lang w:val="pt-PT"/>
        </w:rPr>
        <w:t xml:space="preserve">Participar na submissão de </w:t>
      </w:r>
      <w:r w:rsidR="003B3FF1">
        <w:rPr>
          <w:i/>
          <w:iCs/>
          <w:sz w:val="24"/>
          <w:szCs w:val="24"/>
          <w:lang w:val="pt-PT"/>
        </w:rPr>
        <w:t>3</w:t>
      </w:r>
      <w:r w:rsidR="003B3FF1" w:rsidRPr="00DE1AF3">
        <w:rPr>
          <w:sz w:val="24"/>
          <w:szCs w:val="24"/>
          <w:lang w:val="pt-PT"/>
        </w:rPr>
        <w:t xml:space="preserve"> </w:t>
      </w:r>
      <w:r w:rsidRPr="00DE1AF3">
        <w:rPr>
          <w:sz w:val="24"/>
          <w:szCs w:val="24"/>
          <w:lang w:val="pt-PT"/>
        </w:rPr>
        <w:t xml:space="preserve">projetos de investigação a financiamento </w:t>
      </w:r>
      <w:commentRangeEnd w:id="5"/>
      <w:r w:rsidR="003B3FF1">
        <w:rPr>
          <w:rStyle w:val="CommentReference"/>
        </w:rPr>
        <w:commentReference w:id="5"/>
      </w:r>
      <w:r w:rsidRPr="00DE1AF3">
        <w:rPr>
          <w:sz w:val="24"/>
          <w:szCs w:val="24"/>
          <w:lang w:val="pt-PT"/>
        </w:rPr>
        <w:t xml:space="preserve">nacional e de </w:t>
      </w:r>
      <w:r w:rsidR="003B3FF1">
        <w:rPr>
          <w:i/>
          <w:iCs/>
          <w:sz w:val="24"/>
          <w:szCs w:val="24"/>
          <w:lang w:val="pt-PT"/>
        </w:rPr>
        <w:t>1</w:t>
      </w:r>
      <w:r w:rsidR="003B3FF1" w:rsidRPr="00DE1AF3">
        <w:rPr>
          <w:sz w:val="24"/>
          <w:szCs w:val="24"/>
          <w:lang w:val="pt-PT"/>
        </w:rPr>
        <w:t xml:space="preserve"> </w:t>
      </w:r>
      <w:r w:rsidRPr="00DE1AF3">
        <w:rPr>
          <w:sz w:val="24"/>
          <w:szCs w:val="24"/>
          <w:lang w:val="pt-PT"/>
        </w:rPr>
        <w:t>projetos de investigação a financiamento internacional.</w:t>
      </w:r>
    </w:p>
    <w:p w14:paraId="017D2933" w14:textId="76DAF339" w:rsidR="00DE1AF3" w:rsidRDefault="00DE1AF3" w:rsidP="00DE1AF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Participar na organização de </w:t>
      </w:r>
      <w:r w:rsidR="003B3FF1">
        <w:rPr>
          <w:i/>
          <w:iCs/>
          <w:sz w:val="24"/>
          <w:szCs w:val="24"/>
          <w:lang w:val="pt-PT"/>
        </w:rPr>
        <w:t>3</w:t>
      </w:r>
      <w:r w:rsidR="003B3FF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conferências;</w:t>
      </w:r>
    </w:p>
    <w:p w14:paraId="19A84FB2" w14:textId="6A5B578B" w:rsidR="00DE1AF3" w:rsidRDefault="00DE1AF3" w:rsidP="006D7D36">
      <w:pPr>
        <w:pStyle w:val="ListParagraph"/>
        <w:numPr>
          <w:ilvl w:val="1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Realizar a revisão de </w:t>
      </w:r>
      <w:r w:rsidR="003B3FF1">
        <w:rPr>
          <w:i/>
          <w:iCs/>
          <w:sz w:val="24"/>
          <w:szCs w:val="24"/>
          <w:lang w:val="pt-PT"/>
        </w:rPr>
        <w:t>10</w:t>
      </w:r>
      <w:r w:rsidR="003B3FF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artigos científicos.</w:t>
      </w:r>
      <w:r>
        <w:rPr>
          <w:sz w:val="24"/>
          <w:szCs w:val="24"/>
          <w:lang w:val="pt-PT"/>
        </w:rPr>
        <w:br/>
      </w:r>
      <w:r>
        <w:rPr>
          <w:sz w:val="24"/>
          <w:szCs w:val="24"/>
          <w:lang w:val="pt-PT"/>
        </w:rPr>
        <w:br/>
      </w:r>
    </w:p>
    <w:p w14:paraId="7F61B734" w14:textId="7D908BD6" w:rsidR="00DE1AF3" w:rsidRDefault="00DE1AF3" w:rsidP="00DE1AF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DE1AF3">
        <w:rPr>
          <w:sz w:val="24"/>
          <w:szCs w:val="24"/>
          <w:lang w:val="pt-PT"/>
        </w:rPr>
        <w:t>Atividade de serviço à Universidade (</w:t>
      </w:r>
      <w:del w:id="6" w:author="Filipe Magno de Gouveia Quintal" w:date="2020-10-18T15:05:00Z">
        <w:r w:rsidRPr="00DE1AF3" w:rsidDel="00306EB3">
          <w:rPr>
            <w:sz w:val="24"/>
            <w:szCs w:val="24"/>
            <w:lang w:val="pt-PT"/>
          </w:rPr>
          <w:delText>0-40</w:delText>
        </w:r>
      </w:del>
      <w:ins w:id="7" w:author="Filipe Magno de Gouveia Quintal" w:date="2020-10-18T15:05:00Z">
        <w:r w:rsidR="00306EB3">
          <w:rPr>
            <w:sz w:val="24"/>
            <w:szCs w:val="24"/>
            <w:lang w:val="pt-PT"/>
          </w:rPr>
          <w:t>20</w:t>
        </w:r>
      </w:ins>
      <w:r w:rsidRPr="00DE1AF3">
        <w:rPr>
          <w:sz w:val="24"/>
          <w:szCs w:val="24"/>
          <w:lang w:val="pt-PT"/>
        </w:rPr>
        <w:t>%)</w:t>
      </w:r>
    </w:p>
    <w:p w14:paraId="50998CA0" w14:textId="75790E2F" w:rsidR="005215F2" w:rsidRDefault="005215F2" w:rsidP="005215F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 w:rsidRPr="00DE1AF3">
        <w:rPr>
          <w:sz w:val="24"/>
          <w:szCs w:val="24"/>
          <w:lang w:val="pt-PT"/>
        </w:rPr>
        <w:t>Participar num conselho de curso durante dois anos</w:t>
      </w:r>
      <w:r>
        <w:rPr>
          <w:sz w:val="24"/>
          <w:szCs w:val="24"/>
          <w:lang w:val="pt-PT"/>
        </w:rPr>
        <w:t>;</w:t>
      </w:r>
    </w:p>
    <w:p w14:paraId="402225EC" w14:textId="4B930B04" w:rsidR="00794CFB" w:rsidRDefault="00794CFB" w:rsidP="005215F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Participação em 4 júris de mestrado</w:t>
      </w:r>
    </w:p>
    <w:p w14:paraId="07504687" w14:textId="77777777" w:rsidR="002C6366" w:rsidRDefault="002C6366" w:rsidP="002C636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Participar num </w:t>
      </w:r>
      <w:r w:rsidRPr="002C6366">
        <w:rPr>
          <w:sz w:val="24"/>
          <w:szCs w:val="24"/>
          <w:lang w:val="pt-PT"/>
        </w:rPr>
        <w:t>processo de acreditação</w:t>
      </w:r>
      <w:r>
        <w:rPr>
          <w:sz w:val="24"/>
          <w:szCs w:val="24"/>
          <w:lang w:val="pt-PT"/>
        </w:rPr>
        <w:t>;</w:t>
      </w:r>
    </w:p>
    <w:p w14:paraId="4569CDF9" w14:textId="2495D60C" w:rsidR="002C6366" w:rsidRDefault="002C6366" w:rsidP="006D7D36">
      <w:pPr>
        <w:pStyle w:val="ListParagraph"/>
        <w:numPr>
          <w:ilvl w:val="1"/>
          <w:numId w:val="1"/>
        </w:numPr>
        <w:rPr>
          <w:sz w:val="24"/>
          <w:szCs w:val="24"/>
          <w:lang w:val="pt-PT"/>
        </w:rPr>
      </w:pPr>
      <w:commentRangeStart w:id="8"/>
      <w:r>
        <w:rPr>
          <w:sz w:val="24"/>
          <w:szCs w:val="24"/>
          <w:lang w:val="pt-PT"/>
        </w:rPr>
        <w:t xml:space="preserve">Participar </w:t>
      </w:r>
      <w:r w:rsidRPr="002C6366">
        <w:rPr>
          <w:sz w:val="24"/>
          <w:szCs w:val="24"/>
          <w:lang w:val="pt-PT"/>
        </w:rPr>
        <w:t>em</w:t>
      </w:r>
      <w:r>
        <w:rPr>
          <w:sz w:val="24"/>
          <w:szCs w:val="24"/>
          <w:lang w:val="pt-PT"/>
        </w:rPr>
        <w:t xml:space="preserve"> </w:t>
      </w:r>
      <w:r w:rsidR="00CF1C26">
        <w:rPr>
          <w:i/>
          <w:iCs/>
          <w:sz w:val="24"/>
          <w:szCs w:val="24"/>
          <w:lang w:val="pt-PT"/>
        </w:rPr>
        <w:t>4</w:t>
      </w:r>
      <w:r w:rsidR="003806C3">
        <w:rPr>
          <w:i/>
          <w:iCs/>
          <w:sz w:val="24"/>
          <w:szCs w:val="24"/>
          <w:lang w:val="pt-PT"/>
        </w:rPr>
        <w:t xml:space="preserve"> </w:t>
      </w:r>
      <w:r w:rsidRPr="002C6366">
        <w:rPr>
          <w:sz w:val="24"/>
          <w:szCs w:val="24"/>
          <w:lang w:val="pt-PT"/>
        </w:rPr>
        <w:t xml:space="preserve">ações de divulgação </w:t>
      </w:r>
      <w:r>
        <w:rPr>
          <w:sz w:val="24"/>
          <w:szCs w:val="24"/>
          <w:lang w:val="pt-PT"/>
        </w:rPr>
        <w:t>de</w:t>
      </w:r>
      <w:r w:rsidRPr="002C6366">
        <w:rPr>
          <w:sz w:val="24"/>
          <w:szCs w:val="24"/>
          <w:lang w:val="pt-PT"/>
        </w:rPr>
        <w:t xml:space="preserve"> cursos da UMa</w:t>
      </w:r>
      <w:commentRangeEnd w:id="8"/>
      <w:r w:rsidR="003806C3">
        <w:rPr>
          <w:rStyle w:val="CommentReference"/>
        </w:rPr>
        <w:commentReference w:id="8"/>
      </w:r>
      <w:r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br/>
      </w:r>
      <w:r>
        <w:rPr>
          <w:sz w:val="24"/>
          <w:szCs w:val="24"/>
          <w:lang w:val="pt-PT"/>
        </w:rPr>
        <w:br/>
      </w:r>
    </w:p>
    <w:p w14:paraId="258F33DF" w14:textId="1D6CAB52" w:rsidR="002C6366" w:rsidRDefault="002C6366" w:rsidP="002C63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2C6366">
        <w:rPr>
          <w:sz w:val="24"/>
          <w:szCs w:val="24"/>
          <w:lang w:val="pt-PT"/>
        </w:rPr>
        <w:t>Atividades específicas de Desenvolvimento Individual (</w:t>
      </w:r>
      <w:del w:id="9" w:author="Filipe Magno de Gouveia Quintal" w:date="2020-10-18T15:05:00Z">
        <w:r w:rsidRPr="002C6366" w:rsidDel="00306EB3">
          <w:rPr>
            <w:sz w:val="24"/>
            <w:szCs w:val="24"/>
            <w:lang w:val="pt-PT"/>
          </w:rPr>
          <w:delText>0-</w:delText>
        </w:r>
      </w:del>
      <w:r w:rsidRPr="002C6366">
        <w:rPr>
          <w:sz w:val="24"/>
          <w:szCs w:val="24"/>
          <w:lang w:val="pt-PT"/>
        </w:rPr>
        <w:t>10%)</w:t>
      </w:r>
    </w:p>
    <w:p w14:paraId="6CF52ACC" w14:textId="23414E2C" w:rsidR="002C6366" w:rsidRPr="002C6366" w:rsidRDefault="002C6366" w:rsidP="002C636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commentRangeStart w:id="10"/>
      <w:r>
        <w:rPr>
          <w:sz w:val="24"/>
          <w:szCs w:val="24"/>
          <w:lang w:val="pt-PT"/>
        </w:rPr>
        <w:t>Aperfeiçoamento na área de</w:t>
      </w:r>
      <w:r w:rsidR="004728B0">
        <w:rPr>
          <w:sz w:val="24"/>
          <w:szCs w:val="24"/>
          <w:lang w:val="pt-PT"/>
        </w:rPr>
        <w:t xml:space="preserve"> Computação Gráfica, Computação Paralela e Segurança em Sistemas de Computação.</w:t>
      </w:r>
      <w:commentRangeEnd w:id="10"/>
      <w:r w:rsidR="00306EB3">
        <w:rPr>
          <w:rStyle w:val="CommentReference"/>
        </w:rPr>
        <w:commentReference w:id="10"/>
      </w:r>
    </w:p>
    <w:sectPr w:rsidR="002C6366" w:rsidRPr="002C6366" w:rsidSect="00EE134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Filipe Magno de Gouveia Quintal" w:date="2020-10-15T12:04:00Z" w:initials="FMdGQ">
    <w:p w14:paraId="4F840904" w14:textId="40A194A8" w:rsidR="00C83636" w:rsidRPr="00C83636" w:rsidRDefault="00C83636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83636">
        <w:rPr>
          <w:lang w:val="pt-PT"/>
        </w:rPr>
        <w:t>Talvez em vez do ponto ac</w:t>
      </w:r>
      <w:r>
        <w:rPr>
          <w:lang w:val="pt-PT"/>
        </w:rPr>
        <w:t xml:space="preserve">ima. Este ponto já implica a criação de fichas práticas, apontamentos, projetos, </w:t>
      </w:r>
      <w:proofErr w:type="spellStart"/>
      <w:r>
        <w:rPr>
          <w:lang w:val="pt-PT"/>
        </w:rPr>
        <w:t>etc</w:t>
      </w:r>
      <w:proofErr w:type="spellEnd"/>
    </w:p>
  </w:comment>
  <w:comment w:id="4" w:author="Filipe Magno de Gouveia Quintal" w:date="2020-10-15T20:42:00Z" w:initials="FMdGQ">
    <w:p w14:paraId="6C635278" w14:textId="5233603C" w:rsidR="007B2430" w:rsidRPr="007B2430" w:rsidRDefault="007B2430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7B2430">
        <w:rPr>
          <w:lang w:val="pt-PT"/>
        </w:rPr>
        <w:t>Acho muito complicado quantificar isto</w:t>
      </w:r>
      <w:r>
        <w:rPr>
          <w:lang w:val="pt-PT"/>
        </w:rPr>
        <w:t xml:space="preserve">. Principalmente depois deste ano, 2020 foi o 2020 para o meu output científico. Nunca submeti tantos </w:t>
      </w:r>
      <w:r w:rsidR="00306EB3">
        <w:rPr>
          <w:lang w:val="pt-PT"/>
        </w:rPr>
        <w:t>artigos,</w:t>
      </w:r>
      <w:r>
        <w:rPr>
          <w:lang w:val="pt-PT"/>
        </w:rPr>
        <w:t xml:space="preserve"> mas ainda não tive nenhum aceite </w:t>
      </w:r>
    </w:p>
  </w:comment>
  <w:comment w:id="5" w:author="Filipe Magno de Gouveia Quintal" w:date="2020-10-15T15:54:00Z" w:initials="FMdGQ">
    <w:p w14:paraId="275DBDC2" w14:textId="27859B30" w:rsidR="003B3FF1" w:rsidRPr="003B3FF1" w:rsidRDefault="003B3FF1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3B3FF1">
        <w:rPr>
          <w:lang w:val="pt-PT"/>
        </w:rPr>
        <w:t>Assumindo que a principal fonte de fi</w:t>
      </w:r>
      <w:r>
        <w:rPr>
          <w:lang w:val="pt-PT"/>
        </w:rPr>
        <w:t>nanciamento em PT é a FCT e considerando que o calendário dos projetos FCT é complicado garantir a participação em mais do</w:t>
      </w:r>
      <w:r w:rsidR="00306EB3">
        <w:rPr>
          <w:lang w:val="pt-PT"/>
        </w:rPr>
        <w:t xml:space="preserve"> que</w:t>
      </w:r>
      <w:r>
        <w:rPr>
          <w:lang w:val="pt-PT"/>
        </w:rPr>
        <w:t xml:space="preserve"> 3 projetos, pois poderão não haver mais que 3 </w:t>
      </w:r>
      <w:proofErr w:type="spellStart"/>
      <w:r>
        <w:rPr>
          <w:lang w:val="pt-PT"/>
        </w:rPr>
        <w:t>calls</w:t>
      </w:r>
      <w:proofErr w:type="spellEnd"/>
      <w:r>
        <w:rPr>
          <w:lang w:val="pt-PT"/>
        </w:rPr>
        <w:t xml:space="preserve"> durante o meu período experimental</w:t>
      </w:r>
    </w:p>
  </w:comment>
  <w:comment w:id="8" w:author="Filipe Magno de Gouveia Quintal" w:date="2020-10-15T16:22:00Z" w:initials="FMdGQ">
    <w:p w14:paraId="4546DBEF" w14:textId="3B16B726" w:rsidR="003806C3" w:rsidRPr="003806C3" w:rsidRDefault="003806C3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3806C3">
        <w:rPr>
          <w:lang w:val="pt-PT"/>
        </w:rPr>
        <w:t>Por exemplo a Cidade do Empreen</w:t>
      </w:r>
      <w:r>
        <w:rPr>
          <w:lang w:val="pt-PT"/>
        </w:rPr>
        <w:t>dedor, ou a Noite Europeia do Investigador</w:t>
      </w:r>
    </w:p>
  </w:comment>
  <w:comment w:id="10" w:author="Filipe Magno de Gouveia Quintal" w:date="2020-10-18T15:00:00Z" w:initials="FMdGQ">
    <w:p w14:paraId="4B9F3D34" w14:textId="3625EB92" w:rsidR="00306EB3" w:rsidRPr="00306EB3" w:rsidRDefault="00306EB3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306EB3">
        <w:rPr>
          <w:lang w:val="pt-PT"/>
        </w:rPr>
        <w:t>Parte da preparação para a discip</w:t>
      </w:r>
      <w:r>
        <w:rPr>
          <w:lang w:val="pt-PT"/>
        </w:rPr>
        <w:t>lina de programação avançada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840904" w15:done="0"/>
  <w15:commentEx w15:paraId="6C635278" w15:done="0"/>
  <w15:commentEx w15:paraId="275DBDC2" w15:done="0"/>
  <w15:commentEx w15:paraId="4546DBEF" w15:done="0"/>
  <w15:commentEx w15:paraId="4B9F3D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2B938" w16cex:dateUtc="2020-10-15T11:04:00Z"/>
  <w16cex:commentExtensible w16cex:durableId="233332A7" w16cex:dateUtc="2020-10-15T19:42:00Z"/>
  <w16cex:commentExtensible w16cex:durableId="2332EF25" w16cex:dateUtc="2020-10-15T14:54:00Z"/>
  <w16cex:commentExtensible w16cex:durableId="2332F5E2" w16cex:dateUtc="2020-10-15T15:22:00Z"/>
  <w16cex:commentExtensible w16cex:durableId="2336D715" w16cex:dateUtc="2020-10-18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840904" w16cid:durableId="2332B938"/>
  <w16cid:commentId w16cid:paraId="6C635278" w16cid:durableId="233332A7"/>
  <w16cid:commentId w16cid:paraId="275DBDC2" w16cid:durableId="2332EF25"/>
  <w16cid:commentId w16cid:paraId="4546DBEF" w16cid:durableId="2332F5E2"/>
  <w16cid:commentId w16cid:paraId="4B9F3D34" w16cid:durableId="2336D7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79EC"/>
    <w:multiLevelType w:val="hybridMultilevel"/>
    <w:tmpl w:val="54329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04FF"/>
    <w:multiLevelType w:val="hybridMultilevel"/>
    <w:tmpl w:val="D11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ilipe Magno de Gouveia Quintal">
    <w15:presenceInfo w15:providerId="AD" w15:userId="S::filipe.quintal@staff.uma.pt::cd595afd-5a38-4ac4-94ff-cbefe7382f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0F"/>
    <w:rsid w:val="00137440"/>
    <w:rsid w:val="002C6366"/>
    <w:rsid w:val="00306EB3"/>
    <w:rsid w:val="0032262D"/>
    <w:rsid w:val="00323B73"/>
    <w:rsid w:val="003806C3"/>
    <w:rsid w:val="003B3FF1"/>
    <w:rsid w:val="00464440"/>
    <w:rsid w:val="004728B0"/>
    <w:rsid w:val="004F4A7F"/>
    <w:rsid w:val="005215F2"/>
    <w:rsid w:val="005C21D6"/>
    <w:rsid w:val="00610924"/>
    <w:rsid w:val="006A0835"/>
    <w:rsid w:val="006D7D36"/>
    <w:rsid w:val="00780440"/>
    <w:rsid w:val="00794CFB"/>
    <w:rsid w:val="007B2430"/>
    <w:rsid w:val="00916124"/>
    <w:rsid w:val="00932316"/>
    <w:rsid w:val="009B4AF5"/>
    <w:rsid w:val="00BC6C92"/>
    <w:rsid w:val="00BF41A1"/>
    <w:rsid w:val="00C4377B"/>
    <w:rsid w:val="00C83636"/>
    <w:rsid w:val="00CF1C26"/>
    <w:rsid w:val="00DE1AF3"/>
    <w:rsid w:val="00EA4E0E"/>
    <w:rsid w:val="00EE1341"/>
    <w:rsid w:val="00FC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482A"/>
  <w15:chartTrackingRefBased/>
  <w15:docId w15:val="{53D7221B-D438-45D6-90ED-F6A94286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341"/>
    <w:pPr>
      <w:ind w:left="720"/>
      <w:contextualSpacing/>
    </w:pPr>
  </w:style>
  <w:style w:type="paragraph" w:styleId="Revision">
    <w:name w:val="Revision"/>
    <w:hidden/>
    <w:uiPriority w:val="99"/>
    <w:semiHidden/>
    <w:rsid w:val="005215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5F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5F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3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3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3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3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36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Rocha Teixeira Baptista</dc:creator>
  <cp:keywords/>
  <dc:description/>
  <cp:lastModifiedBy>Filipe Magno de Gouveia Quintal</cp:lastModifiedBy>
  <cp:revision>7</cp:revision>
  <dcterms:created xsi:type="dcterms:W3CDTF">2020-10-14T15:19:00Z</dcterms:created>
  <dcterms:modified xsi:type="dcterms:W3CDTF">2020-10-18T14:05:00Z</dcterms:modified>
</cp:coreProperties>
</file>